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1327E" w14:textId="5469BDC7" w:rsidR="00463416" w:rsidRDefault="00463416" w:rsidP="00463416">
      <w:pPr>
        <w:pStyle w:val="1"/>
      </w:pPr>
      <w:r>
        <w:rPr>
          <w:rFonts w:hint="eastAsia"/>
        </w:rPr>
        <w:t>Introduction</w:t>
      </w:r>
    </w:p>
    <w:p w14:paraId="05751D18" w14:textId="468B0B0B" w:rsidR="000E6E9A" w:rsidRPr="000E6E9A" w:rsidRDefault="000E6E9A" w:rsidP="00D31B04">
      <w:pPr>
        <w:pStyle w:val="2"/>
        <w:rPr>
          <w:rFonts w:hint="eastAsia"/>
        </w:rPr>
      </w:pPr>
      <w:r>
        <w:rPr>
          <w:rFonts w:hint="eastAsia"/>
        </w:rPr>
        <w:t>P</w:t>
      </w:r>
      <w:r>
        <w:t>urpose:</w:t>
      </w:r>
    </w:p>
    <w:p w14:paraId="284CFAAC" w14:textId="6071729B" w:rsidR="00463416" w:rsidRPr="00463416" w:rsidRDefault="000E6E9A" w:rsidP="00463416">
      <w:pPr>
        <w:rPr>
          <w:rFonts w:hint="eastAsia"/>
        </w:rPr>
      </w:pPr>
      <w:r>
        <w:t>Chat2DB is a multi-database client tool that has integrated the AIGC. It can</w:t>
      </w:r>
      <w:r w:rsidRPr="000E6E9A">
        <w:t xml:space="preserve"> convert natural language into SQL. It can also convert SQL into natural language and provide optimization suggestions for SQL to greatly enhance the efficiency of developers.</w:t>
      </w:r>
      <w:r>
        <w:t xml:space="preserve"> Chat2DB supports various AI models and databases. With the help of AI, </w:t>
      </w:r>
      <w:r w:rsidRPr="000E6E9A">
        <w:t>even non-SQL business operators in the future can use it to quickly query business data and generate reports.</w:t>
      </w:r>
    </w:p>
    <w:p w14:paraId="20E9FDC1" w14:textId="476D976C" w:rsidR="00463416" w:rsidRPr="000E6E9A" w:rsidRDefault="000E6E9A" w:rsidP="00D31B04">
      <w:pPr>
        <w:pStyle w:val="2"/>
      </w:pPr>
      <w:r>
        <w:rPr>
          <w:rFonts w:hint="eastAsia"/>
        </w:rPr>
        <w:t>F</w:t>
      </w:r>
      <w:r>
        <w:t>ramework:</w:t>
      </w:r>
    </w:p>
    <w:p w14:paraId="0508E73F" w14:textId="36275F05" w:rsidR="00463416" w:rsidRDefault="000E6E9A" w:rsidP="00463416">
      <w:r>
        <w:rPr>
          <w:rFonts w:hint="eastAsia"/>
        </w:rPr>
        <w:t>T</w:t>
      </w:r>
      <w:r>
        <w:t>he project consists of a front-end UI which is shown as web pages, as well as a back-end server. Users could install and run the project on Windows, Mac, Linux and web pages.</w:t>
      </w:r>
    </w:p>
    <w:p w14:paraId="6617B27D" w14:textId="77777777" w:rsidR="00ED7875" w:rsidRPr="00ED7875" w:rsidRDefault="00ED7875" w:rsidP="00463416"/>
    <w:p w14:paraId="09147911" w14:textId="2098994F" w:rsidR="000E6E9A" w:rsidRPr="00463416" w:rsidRDefault="000E6E9A" w:rsidP="00463416">
      <w:pPr>
        <w:rPr>
          <w:rFonts w:hint="eastAsia"/>
        </w:rPr>
      </w:pPr>
      <w:r>
        <w:rPr>
          <w:rFonts w:hint="eastAsia"/>
        </w:rPr>
        <w:t>T</w:t>
      </w:r>
      <w:r>
        <w:t xml:space="preserve">he project mainly uses </w:t>
      </w:r>
      <w:proofErr w:type="spellStart"/>
      <w:r>
        <w:rPr>
          <w:rStyle w:val="a4"/>
          <w:rFonts w:ascii="Segoe UI" w:hAnsi="Segoe UI" w:cs="Segoe UI"/>
          <w:color w:val="1C1E21"/>
        </w:rPr>
        <w:t>Electron+js+Java</w:t>
      </w:r>
      <w:proofErr w:type="spellEnd"/>
      <w:r>
        <w:rPr>
          <w:rStyle w:val="a4"/>
          <w:rFonts w:ascii="Segoe UI" w:hAnsi="Segoe UI" w:cs="Segoe UI"/>
          <w:color w:val="1C1E21"/>
        </w:rPr>
        <w:t xml:space="preserve"> </w:t>
      </w:r>
      <w:r>
        <w:rPr>
          <w:rStyle w:val="a4"/>
          <w:rFonts w:ascii="Segoe UI" w:hAnsi="Segoe UI" w:cs="Segoe UI"/>
          <w:b w:val="0"/>
          <w:bCs w:val="0"/>
          <w:color w:val="1C1E21"/>
        </w:rPr>
        <w:t>in order to support web and desktop applications. T</w:t>
      </w:r>
      <w:r w:rsidR="00D31B04">
        <w:rPr>
          <w:rFonts w:ascii="Segoe UI" w:hAnsi="Segoe UI" w:cs="Segoe UI"/>
          <w:color w:val="374151"/>
        </w:rPr>
        <w:t>he primary programming languages used in the project are Java (62.0%), TypeScript (28.2%), HTML (5.3%), Less (3.8%), JavaScript (0.6%), and Shell (0.1%).</w:t>
      </w:r>
      <w:r w:rsidR="00D31B04">
        <w:rPr>
          <w:rFonts w:ascii="Segoe UI" w:hAnsi="Segoe UI" w:cs="Segoe UI"/>
          <w:color w:val="374151"/>
        </w:rPr>
        <w:t xml:space="preserve"> Among all of them, there are 834 Java classes, which take up to 37399 lines of code. </w:t>
      </w:r>
    </w:p>
    <w:p w14:paraId="4D19F5CC" w14:textId="503A8D24" w:rsidR="000E79EB" w:rsidRDefault="00F3511E" w:rsidP="00F3511E">
      <w:pPr>
        <w:pStyle w:val="1"/>
      </w:pPr>
      <w:r>
        <w:rPr>
          <w:rFonts w:hint="eastAsia"/>
        </w:rPr>
        <w:t>Deployment</w:t>
      </w:r>
    </w:p>
    <w:p w14:paraId="358109BF" w14:textId="267E93F6" w:rsidR="00F3511E" w:rsidRDefault="00F3511E" w:rsidP="00F3511E">
      <w:pPr>
        <w:pStyle w:val="2"/>
      </w:pPr>
      <w:r>
        <w:rPr>
          <w:rFonts w:hint="eastAsia"/>
        </w:rPr>
        <w:t>R</w:t>
      </w:r>
      <w:r>
        <w:t>un the Server</w:t>
      </w:r>
    </w:p>
    <w:p w14:paraId="09FCC873" w14:textId="30D33066" w:rsidR="00F3511E" w:rsidRDefault="000A338C" w:rsidP="000A33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</w:t>
      </w:r>
      <w:r>
        <w:t>nstall Maben</w:t>
      </w:r>
    </w:p>
    <w:p w14:paraId="3066BBDE" w14:textId="097EB25B" w:rsidR="000A338C" w:rsidRPr="000A338C" w:rsidRDefault="000A338C" w:rsidP="000A338C">
      <w:pPr>
        <w:pStyle w:val="a3"/>
        <w:numPr>
          <w:ilvl w:val="0"/>
          <w:numId w:val="1"/>
        </w:numPr>
        <w:ind w:firstLineChars="0"/>
      </w:pPr>
      <w:r>
        <w:t xml:space="preserve">In the terminal enter the server package: </w:t>
      </w:r>
      <w:r w:rsidRPr="000A338C">
        <w:rPr>
          <w:rFonts w:ascii="Ubuntu Mono" w:hAnsi="Ubuntu Mono"/>
          <w:color w:val="FFFFFF"/>
          <w:szCs w:val="21"/>
          <w:highlight w:val="darkGray"/>
          <w:shd w:val="clear" w:color="auto" w:fill="000000"/>
        </w:rPr>
        <w:t>cd chat2db-server</w:t>
      </w:r>
    </w:p>
    <w:p w14:paraId="2AE11C58" w14:textId="564FCB4D" w:rsidR="000A338C" w:rsidRDefault="00666513" w:rsidP="000A338C">
      <w:pPr>
        <w:pStyle w:val="a3"/>
        <w:numPr>
          <w:ilvl w:val="0"/>
          <w:numId w:val="1"/>
        </w:numPr>
        <w:ind w:firstLineChars="0"/>
      </w:pPr>
      <w:r w:rsidRPr="002427F1">
        <w:rPr>
          <w:rFonts w:hint="eastAsia"/>
        </w:rPr>
        <w:t>U</w:t>
      </w:r>
      <w:r w:rsidRPr="002427F1">
        <w:t xml:space="preserve">se </w:t>
      </w:r>
      <w:r w:rsidR="002427F1">
        <w:rPr>
          <w:rFonts w:hint="eastAsia"/>
        </w:rPr>
        <w:t>Maven</w:t>
      </w:r>
      <w:r w:rsidR="002427F1">
        <w:t xml:space="preserve"> to clean and install the project: </w:t>
      </w:r>
      <w:proofErr w:type="spellStart"/>
      <w:r w:rsidR="002427F1" w:rsidRPr="002427F1">
        <w:rPr>
          <w:rFonts w:ascii="Ubuntu Mono" w:hAnsi="Ubuntu Mono"/>
          <w:color w:val="FFFFFF"/>
          <w:szCs w:val="21"/>
          <w:highlight w:val="darkGray"/>
          <w:shd w:val="clear" w:color="auto" w:fill="000000"/>
        </w:rPr>
        <w:t>mvn</w:t>
      </w:r>
      <w:proofErr w:type="spellEnd"/>
      <w:r w:rsidR="002427F1" w:rsidRPr="002427F1">
        <w:rPr>
          <w:rFonts w:ascii="Ubuntu Mono" w:hAnsi="Ubuntu Mono"/>
          <w:color w:val="FFFFFF"/>
          <w:szCs w:val="21"/>
          <w:highlight w:val="darkGray"/>
          <w:shd w:val="clear" w:color="auto" w:fill="000000"/>
        </w:rPr>
        <w:t xml:space="preserve"> clean install</w:t>
      </w:r>
    </w:p>
    <w:p w14:paraId="285442F1" w14:textId="5B7DA278" w:rsidR="002427F1" w:rsidRDefault="002427F1" w:rsidP="000A33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 xml:space="preserve">nter the application directory: </w:t>
      </w:r>
      <w:r w:rsidRPr="002427F1">
        <w:rPr>
          <w:rFonts w:ascii="Ubuntu Mono" w:hAnsi="Ubuntu Mono"/>
          <w:color w:val="FFFFFF"/>
          <w:szCs w:val="21"/>
          <w:highlight w:val="darkGray"/>
          <w:shd w:val="clear" w:color="auto" w:fill="000000"/>
        </w:rPr>
        <w:t>cd</w:t>
      </w:r>
      <w:r>
        <w:rPr>
          <w:rFonts w:ascii="Ubuntu Mono" w:hAnsi="Ubuntu Mono"/>
          <w:color w:val="FFFFFF"/>
          <w:szCs w:val="21"/>
          <w:highlight w:val="darkGray"/>
          <w:shd w:val="clear" w:color="auto" w:fill="000000"/>
        </w:rPr>
        <w:t xml:space="preserve"> </w:t>
      </w:r>
      <w:r w:rsidRPr="002427F1">
        <w:rPr>
          <w:rFonts w:ascii="Ubuntu Mono" w:hAnsi="Ubuntu Mono"/>
          <w:color w:val="FFFFFF"/>
          <w:szCs w:val="21"/>
          <w:highlight w:val="darkGray"/>
          <w:shd w:val="clear" w:color="auto" w:fill="000000"/>
        </w:rPr>
        <w:t>chat2db-server-start/target/</w:t>
      </w:r>
    </w:p>
    <w:p w14:paraId="088C1AE7" w14:textId="6E180DA5" w:rsidR="002427F1" w:rsidRDefault="002427F1" w:rsidP="000A33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 xml:space="preserve">un the application with </w:t>
      </w:r>
      <w:proofErr w:type="spellStart"/>
      <w:r>
        <w:t>APIkey</w:t>
      </w:r>
      <w:proofErr w:type="spellEnd"/>
      <w:r>
        <w:t xml:space="preserve"> argument: </w:t>
      </w:r>
      <w:r w:rsidRPr="002427F1">
        <w:rPr>
          <w:rFonts w:ascii="Ubuntu Mono" w:hAnsi="Ubuntu Mono"/>
          <w:color w:val="FFFFFF"/>
          <w:szCs w:val="21"/>
          <w:highlight w:val="darkGray"/>
          <w:shd w:val="clear" w:color="auto" w:fill="000000"/>
        </w:rPr>
        <w:t>java -</w:t>
      </w:r>
      <w:proofErr w:type="gramStart"/>
      <w:r w:rsidRPr="002427F1">
        <w:rPr>
          <w:rFonts w:ascii="Ubuntu Mono" w:hAnsi="Ubuntu Mono"/>
          <w:color w:val="FFFFFF"/>
          <w:szCs w:val="21"/>
          <w:highlight w:val="darkGray"/>
          <w:shd w:val="clear" w:color="auto" w:fill="000000"/>
        </w:rPr>
        <w:t>jar  -</w:t>
      </w:r>
      <w:proofErr w:type="spellStart"/>
      <w:proofErr w:type="gramEnd"/>
      <w:r w:rsidRPr="002427F1">
        <w:rPr>
          <w:rFonts w:ascii="Ubuntu Mono" w:hAnsi="Ubuntu Mono"/>
          <w:color w:val="FFFFFF"/>
          <w:szCs w:val="21"/>
          <w:highlight w:val="darkGray"/>
          <w:shd w:val="clear" w:color="auto" w:fill="000000"/>
        </w:rPr>
        <w:t>Dloader.path</w:t>
      </w:r>
      <w:proofErr w:type="spellEnd"/>
      <w:r w:rsidRPr="002427F1">
        <w:rPr>
          <w:rFonts w:ascii="Ubuntu Mono" w:hAnsi="Ubuntu Mono"/>
          <w:color w:val="FFFFFF"/>
          <w:szCs w:val="21"/>
          <w:highlight w:val="darkGray"/>
          <w:shd w:val="clear" w:color="auto" w:fill="000000"/>
        </w:rPr>
        <w:t>=./lib -</w:t>
      </w:r>
      <w:proofErr w:type="spellStart"/>
      <w:r w:rsidRPr="002427F1">
        <w:rPr>
          <w:rFonts w:ascii="Ubuntu Mono" w:hAnsi="Ubuntu Mono"/>
          <w:color w:val="FFFFFF"/>
          <w:szCs w:val="21"/>
          <w:highlight w:val="darkGray"/>
          <w:shd w:val="clear" w:color="auto" w:fill="000000"/>
        </w:rPr>
        <w:t>Dchatgpt.apiKey</w:t>
      </w:r>
      <w:proofErr w:type="spellEnd"/>
      <w:r w:rsidRPr="002427F1">
        <w:rPr>
          <w:rFonts w:ascii="Ubuntu Mono" w:hAnsi="Ubuntu Mono"/>
          <w:color w:val="FFFFFF"/>
          <w:szCs w:val="21"/>
          <w:highlight w:val="darkGray"/>
          <w:shd w:val="clear" w:color="auto" w:fill="000000"/>
        </w:rPr>
        <w:t>=</w:t>
      </w:r>
      <w:proofErr w:type="spellStart"/>
      <w:r w:rsidRPr="002427F1">
        <w:rPr>
          <w:rFonts w:ascii="Ubuntu Mono" w:hAnsi="Ubuntu Mono"/>
          <w:color w:val="FFFFFF"/>
          <w:szCs w:val="21"/>
          <w:highlight w:val="darkGray"/>
          <w:shd w:val="clear" w:color="auto" w:fill="000000"/>
        </w:rPr>
        <w:t>xxxxx</w:t>
      </w:r>
      <w:proofErr w:type="spellEnd"/>
      <w:r w:rsidRPr="002427F1">
        <w:rPr>
          <w:rFonts w:ascii="Ubuntu Mono" w:hAnsi="Ubuntu Mono"/>
          <w:color w:val="FFFFFF"/>
          <w:szCs w:val="21"/>
          <w:highlight w:val="darkGray"/>
          <w:shd w:val="clear" w:color="auto" w:fill="000000"/>
        </w:rPr>
        <w:t xml:space="preserve"> chat2db-server-start.jar</w:t>
      </w:r>
    </w:p>
    <w:p w14:paraId="2385D49A" w14:textId="67823B2A" w:rsidR="002427F1" w:rsidRPr="00666513" w:rsidRDefault="002427F1" w:rsidP="000A33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Y</w:t>
      </w:r>
      <w:r>
        <w:t>ou can also run the server by launching the Spring boot Application, which is auto configured by IDE.</w:t>
      </w:r>
    </w:p>
    <w:p w14:paraId="03569759" w14:textId="3328CC1A" w:rsidR="00F3511E" w:rsidRDefault="00F3511E" w:rsidP="00F3511E">
      <w:pPr>
        <w:pStyle w:val="2"/>
      </w:pPr>
      <w:r>
        <w:t>Run the Client:</w:t>
      </w:r>
    </w:p>
    <w:p w14:paraId="0BCC3A37" w14:textId="39171A6C" w:rsidR="00F3511E" w:rsidRDefault="00F3511E" w:rsidP="00F351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 xml:space="preserve">n the terminal enter the client package: </w:t>
      </w:r>
      <w:r w:rsidRPr="00F3511E">
        <w:rPr>
          <w:rFonts w:ascii="Ubuntu Mono" w:hAnsi="Ubuntu Mono"/>
          <w:color w:val="FFFFFF"/>
          <w:szCs w:val="21"/>
          <w:highlight w:val="darkGray"/>
          <w:shd w:val="clear" w:color="auto" w:fill="000000"/>
        </w:rPr>
        <w:t>cd chat2db-client</w:t>
      </w:r>
    </w:p>
    <w:p w14:paraId="1FF71DA0" w14:textId="6CFB75F5" w:rsidR="00F3511E" w:rsidRDefault="00F3511E" w:rsidP="00F3511E">
      <w:pPr>
        <w:pStyle w:val="a3"/>
        <w:numPr>
          <w:ilvl w:val="0"/>
          <w:numId w:val="1"/>
        </w:numPr>
        <w:ind w:firstLineChars="0"/>
      </w:pPr>
      <w:r>
        <w:t xml:space="preserve">Install Node.js (including </w:t>
      </w:r>
      <w:proofErr w:type="spellStart"/>
      <w:r>
        <w:t>npm</w:t>
      </w:r>
      <w:proofErr w:type="spellEnd"/>
      <w:r>
        <w:t>)</w:t>
      </w:r>
    </w:p>
    <w:p w14:paraId="5CC27628" w14:textId="6A8E3012" w:rsidR="00F3511E" w:rsidRPr="00F3511E" w:rsidRDefault="00F3511E" w:rsidP="00F3511E">
      <w:pPr>
        <w:pStyle w:val="a3"/>
        <w:numPr>
          <w:ilvl w:val="0"/>
          <w:numId w:val="1"/>
        </w:numPr>
        <w:ind w:firstLineChars="0"/>
      </w:pPr>
      <w:r>
        <w:lastRenderedPageBreak/>
        <w:t xml:space="preserve">Use </w:t>
      </w:r>
      <w:proofErr w:type="spellStart"/>
      <w:r>
        <w:t>npm</w:t>
      </w:r>
      <w:proofErr w:type="spellEnd"/>
      <w:r>
        <w:t xml:space="preserve"> to install Yarn: </w:t>
      </w:r>
      <w:proofErr w:type="spellStart"/>
      <w:r w:rsidRPr="00F3511E">
        <w:rPr>
          <w:rFonts w:ascii="Ubuntu Mono" w:hAnsi="Ubuntu Mono"/>
          <w:color w:val="FFFFFF"/>
          <w:szCs w:val="21"/>
          <w:highlight w:val="darkGray"/>
          <w:shd w:val="clear" w:color="auto" w:fill="000000"/>
        </w:rPr>
        <w:t>npm</w:t>
      </w:r>
      <w:proofErr w:type="spellEnd"/>
      <w:r w:rsidRPr="00F3511E">
        <w:rPr>
          <w:rFonts w:ascii="Ubuntu Mono" w:hAnsi="Ubuntu Mono"/>
          <w:color w:val="FFFFFF"/>
          <w:szCs w:val="21"/>
          <w:highlight w:val="darkGray"/>
          <w:shd w:val="clear" w:color="auto" w:fill="000000"/>
        </w:rPr>
        <w:t xml:space="preserve"> install -g yarn</w:t>
      </w:r>
    </w:p>
    <w:p w14:paraId="4EDC0A91" w14:textId="6936428A" w:rsidR="00F3511E" w:rsidRPr="00F3511E" w:rsidRDefault="00F3511E" w:rsidP="00F3511E">
      <w:pPr>
        <w:pStyle w:val="a3"/>
        <w:numPr>
          <w:ilvl w:val="0"/>
          <w:numId w:val="1"/>
        </w:numPr>
        <w:ind w:firstLineChars="0"/>
      </w:pPr>
      <w:r>
        <w:t xml:space="preserve">Use Yarn to resolve dependencies and download packages: </w:t>
      </w:r>
      <w:r w:rsidRPr="00F3511E">
        <w:rPr>
          <w:rFonts w:ascii="Ubuntu Mono" w:hAnsi="Ubuntu Mono"/>
          <w:color w:val="FFFFFF"/>
          <w:szCs w:val="21"/>
          <w:highlight w:val="darkGray"/>
          <w:shd w:val="clear" w:color="auto" w:fill="000000"/>
        </w:rPr>
        <w:t>yarn</w:t>
      </w:r>
    </w:p>
    <w:p w14:paraId="5BDFFB0C" w14:textId="23806F41" w:rsidR="00F3511E" w:rsidRPr="00D31B04" w:rsidRDefault="00F3511E" w:rsidP="00F3511E">
      <w:pPr>
        <w:pStyle w:val="a3"/>
        <w:numPr>
          <w:ilvl w:val="0"/>
          <w:numId w:val="1"/>
        </w:numPr>
        <w:ind w:firstLineChars="0"/>
      </w:pPr>
      <w:r>
        <w:t xml:space="preserve">Run the client: </w:t>
      </w:r>
      <w:r w:rsidRPr="00F3511E">
        <w:rPr>
          <w:rFonts w:ascii="Ubuntu Mono" w:hAnsi="Ubuntu Mono"/>
          <w:color w:val="FFFFFF"/>
          <w:szCs w:val="21"/>
          <w:highlight w:val="darkGray"/>
          <w:shd w:val="clear" w:color="auto" w:fill="000000"/>
        </w:rPr>
        <w:t xml:space="preserve">yarn run </w:t>
      </w:r>
      <w:proofErr w:type="spellStart"/>
      <w:proofErr w:type="gramStart"/>
      <w:r w:rsidRPr="00F3511E">
        <w:rPr>
          <w:rFonts w:ascii="Ubuntu Mono" w:hAnsi="Ubuntu Mono"/>
          <w:color w:val="FFFFFF"/>
          <w:szCs w:val="21"/>
          <w:highlight w:val="darkGray"/>
          <w:shd w:val="clear" w:color="auto" w:fill="000000"/>
        </w:rPr>
        <w:t>start:web</w:t>
      </w:r>
      <w:proofErr w:type="spellEnd"/>
      <w:proofErr w:type="gramEnd"/>
    </w:p>
    <w:p w14:paraId="0B65B6C5" w14:textId="77777777" w:rsidR="00D31B04" w:rsidRDefault="00D31B04" w:rsidP="00D31B04"/>
    <w:p w14:paraId="606BA335" w14:textId="7508F689" w:rsidR="00D31B04" w:rsidRDefault="00D31B04" w:rsidP="00D31B04">
      <w:pPr>
        <w:pStyle w:val="1"/>
      </w:pPr>
      <w:r>
        <w:rPr>
          <w:rFonts w:hint="eastAsia"/>
        </w:rPr>
        <w:t>T</w:t>
      </w:r>
      <w:r>
        <w:t>estcases:</w:t>
      </w:r>
    </w:p>
    <w:p w14:paraId="77E6E31B" w14:textId="12B09D05" w:rsidR="00D31B04" w:rsidRDefault="007D74F7" w:rsidP="00D31B04">
      <w:r>
        <w:rPr>
          <w:rFonts w:hint="eastAsia"/>
        </w:rPr>
        <w:t>M</w:t>
      </w:r>
      <w:r>
        <w:t xml:space="preserve">ost test cases exist in the chat2db-server-start module and chat2db-server-start module. Among them, the Junit framework and </w:t>
      </w:r>
      <w:r w:rsidR="00ED7875">
        <w:t>S</w:t>
      </w:r>
      <w:r>
        <w:t xml:space="preserve">pring </w:t>
      </w:r>
      <w:r w:rsidR="00ED7875">
        <w:t>B</w:t>
      </w:r>
      <w:r>
        <w:t xml:space="preserve">oot test framework are used. As </w:t>
      </w:r>
      <w:r w:rsidR="00ED7875">
        <w:t>an</w:t>
      </w:r>
      <w:r>
        <w:t xml:space="preserve"> abstract class, BaseTest.java has used </w:t>
      </w:r>
      <w:r w:rsidR="00ED7875">
        <w:t xml:space="preserve">the </w:t>
      </w:r>
      <w:r>
        <w:t>“</w:t>
      </w:r>
      <w:r w:rsidRPr="007D74F7">
        <w:t>@</w:t>
      </w:r>
      <w:proofErr w:type="spellStart"/>
      <w:r w:rsidRPr="007D74F7">
        <w:t>SpringBootTest</w:t>
      </w:r>
      <w:proofErr w:type="spellEnd"/>
      <w:r>
        <w:t>” annotation</w:t>
      </w:r>
      <w:r w:rsidR="00ED7875">
        <w:t xml:space="preserve"> from the Spring Boot test framework</w:t>
      </w:r>
      <w:r>
        <w:t xml:space="preserve">, and </w:t>
      </w:r>
      <w:r w:rsidR="00ED7875">
        <w:t xml:space="preserve">some other classes extend the </w:t>
      </w:r>
      <w:proofErr w:type="spellStart"/>
      <w:r w:rsidR="00ED7875">
        <w:t>BaseTest</w:t>
      </w:r>
      <w:proofErr w:type="spellEnd"/>
      <w:r w:rsidR="00ED7875">
        <w:t xml:space="preserve"> class and also use the “@Test” annotation from the Junit framework.</w:t>
      </w:r>
    </w:p>
    <w:p w14:paraId="2EF4E8DD" w14:textId="77777777" w:rsidR="00ED7875" w:rsidRPr="00ED7875" w:rsidRDefault="00ED7875" w:rsidP="00D31B04"/>
    <w:p w14:paraId="12CAE170" w14:textId="2A1D62A1" w:rsidR="00ED7875" w:rsidRPr="00D31B04" w:rsidRDefault="00ED7875" w:rsidP="00D31B04">
      <w:pPr>
        <w:rPr>
          <w:rFonts w:hint="eastAsia"/>
        </w:rPr>
      </w:pPr>
      <w:r>
        <w:t>To test the whole project, since the project uses Maven for management, we can either use “</w:t>
      </w:r>
      <w:proofErr w:type="spellStart"/>
      <w:r w:rsidRPr="00ED7875">
        <w:t>mvn</w:t>
      </w:r>
      <w:proofErr w:type="spellEnd"/>
      <w:r w:rsidRPr="00ED7875">
        <w:t xml:space="preserve"> test</w:t>
      </w:r>
      <w:r>
        <w:t>” command in the terminal or run the “test” lifecycle in our IDE. In order to run a specific test case, we can either use the “</w:t>
      </w:r>
      <w:proofErr w:type="spellStart"/>
      <w:r w:rsidRPr="00ED7875">
        <w:rPr>
          <w:highlight w:val="lightGray"/>
        </w:rPr>
        <w:t>mvn</w:t>
      </w:r>
      <w:proofErr w:type="spellEnd"/>
      <w:r w:rsidRPr="00ED7875">
        <w:rPr>
          <w:highlight w:val="lightGray"/>
        </w:rPr>
        <w:t xml:space="preserve"> -</w:t>
      </w:r>
      <w:proofErr w:type="spellStart"/>
      <w:r w:rsidRPr="00ED7875">
        <w:rPr>
          <w:highlight w:val="lightGray"/>
        </w:rPr>
        <w:t>Dtest</w:t>
      </w:r>
      <w:proofErr w:type="spellEnd"/>
      <w:r w:rsidRPr="00ED7875">
        <w:rPr>
          <w:highlight w:val="lightGray"/>
        </w:rPr>
        <w:t>=</w:t>
      </w:r>
      <w:proofErr w:type="spellStart"/>
      <w:r w:rsidRPr="00ED7875">
        <w:rPr>
          <w:highlight w:val="lightGray"/>
        </w:rPr>
        <w:t>ClassName</w:t>
      </w:r>
      <w:proofErr w:type="spellEnd"/>
      <w:r w:rsidRPr="00ED7875">
        <w:rPr>
          <w:highlight w:val="lightGray"/>
        </w:rPr>
        <w:t xml:space="preserve"> test</w:t>
      </w:r>
      <w:r>
        <w:t xml:space="preserve">” command in the terminal or simply run or debug the class in IDE. </w:t>
      </w:r>
    </w:p>
    <w:p w14:paraId="5299CD5F" w14:textId="1D8FA00E" w:rsidR="00D31B04" w:rsidRPr="00D31B04" w:rsidRDefault="00D31B04" w:rsidP="00D31B04">
      <w:pPr>
        <w:pStyle w:val="1"/>
        <w:rPr>
          <w:rFonts w:hint="eastAsia"/>
        </w:rPr>
      </w:pPr>
      <w:r>
        <w:rPr>
          <w:rFonts w:hint="eastAsia"/>
        </w:rPr>
        <w:t>T</w:t>
      </w:r>
      <w:r>
        <w:t>esting</w:t>
      </w:r>
    </w:p>
    <w:sectPr w:rsidR="00D31B04" w:rsidRPr="00D31B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531D6"/>
    <w:multiLevelType w:val="hybridMultilevel"/>
    <w:tmpl w:val="4D76160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06700B7"/>
    <w:multiLevelType w:val="hybridMultilevel"/>
    <w:tmpl w:val="2A4C312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83000890">
    <w:abstractNumId w:val="0"/>
  </w:num>
  <w:num w:numId="2" w16cid:durableId="823930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8EC"/>
    <w:rsid w:val="000A338C"/>
    <w:rsid w:val="000E6E9A"/>
    <w:rsid w:val="000E79EB"/>
    <w:rsid w:val="002427F1"/>
    <w:rsid w:val="00463416"/>
    <w:rsid w:val="00666513"/>
    <w:rsid w:val="007D74F7"/>
    <w:rsid w:val="00D31B04"/>
    <w:rsid w:val="00ED7875"/>
    <w:rsid w:val="00F3511E"/>
    <w:rsid w:val="00F6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BFEF7A"/>
  <w15:chartTrackingRefBased/>
  <w15:docId w15:val="{1123092D-EDB6-4711-9762-14BE05511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51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51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51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3511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3511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351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3511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3511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3511E"/>
    <w:rPr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F3511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3511E"/>
    <w:pPr>
      <w:ind w:firstLineChars="200" w:firstLine="420"/>
    </w:pPr>
  </w:style>
  <w:style w:type="character" w:styleId="a4">
    <w:name w:val="Strong"/>
    <w:basedOn w:val="a0"/>
    <w:uiPriority w:val="22"/>
    <w:qFormat/>
    <w:rsid w:val="000E6E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1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387</Words>
  <Characters>2045</Characters>
  <Application>Microsoft Office Word</Application>
  <DocSecurity>0</DocSecurity>
  <Lines>44</Lines>
  <Paragraphs>24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巍箫 梁</dc:creator>
  <cp:keywords/>
  <dc:description/>
  <cp:lastModifiedBy>巍箫 梁</cp:lastModifiedBy>
  <cp:revision>5</cp:revision>
  <dcterms:created xsi:type="dcterms:W3CDTF">2024-01-31T22:58:00Z</dcterms:created>
  <dcterms:modified xsi:type="dcterms:W3CDTF">2024-02-05T22:55:00Z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530f0fa03048e5c7fb38b11e5f050d0a43cff7fb2dad0c1cbd6ca4549be3d233</vt:lpwstr>
  </property>
</Properties>
</file>